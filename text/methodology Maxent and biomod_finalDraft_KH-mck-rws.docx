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i/>
          <w:iCs/>
          <w:lang w:val="en-US"/>
        </w:rPr>
        <w:t>Habitat suitability models</w:t>
      </w:r>
    </w:p>
    <w:p>
      <w:pPr>
        <w:pStyle w:val="Normal"/>
        <w:rPr>
          <w:lang w:val="en-US"/>
        </w:rPr>
      </w:pPr>
      <w:r>
        <w:rPr>
          <w:lang w:val="en-US"/>
        </w:rPr>
      </w:r>
    </w:p>
    <w:p>
      <w:pPr>
        <w:pStyle w:val="Normal"/>
        <w:rPr>
          <w:lang w:val="en-US"/>
          <w:ins w:id="1" w:author="Mckindsey, Chris" w:date="2020-04-02T13:26:00Z"/>
        </w:rPr>
      </w:pPr>
      <w:r>
        <w:rPr>
          <w:lang w:val="en-US"/>
        </w:rPr>
        <w:t xml:space="preserve">Habitat suitability for selected AIS was modelled with a combination of MaxEnt v3.3.3k (Phillips et al 2006) and </w:t>
      </w:r>
      <w:r>
        <w:rPr>
          <w:rFonts w:cs="Consolas" w:ascii="Consolas" w:hAnsi="Consolas"/>
          <w:lang w:val="en-US"/>
        </w:rPr>
        <w:t>biomod2</w:t>
      </w:r>
      <w:r>
        <w:rPr>
          <w:lang w:val="en-US"/>
        </w:rPr>
        <w:t xml:space="preserve"> v3.4.6 (Thuiller et al., </w:t>
      </w:r>
      <w:commentRangeStart w:id="0"/>
      <w:r>
        <w:rPr>
          <w:lang w:val="en-US"/>
        </w:rPr>
        <w:t>2020</w:t>
      </w:r>
      <w:r>
        <w:rPr>
          <w:lang w:val="en-US"/>
        </w:rPr>
      </w:r>
      <w:ins w:id="0" w:author="Unknown Author" w:date="2020-04-07T13:22:24Z">
        <w:commentRangeEnd w:id="0"/>
        <w:r>
          <w:commentReference w:id="0"/>
        </w:r>
        <w:r>
          <w:rPr>
            <w:lang w:val="en-US"/>
          </w:rPr>
          <w:commentReference w:id="1"/>
        </w:r>
      </w:ins>
      <w:r>
        <w:rPr>
          <w:lang w:val="en-US"/>
        </w:rPr>
        <w:t xml:space="preserve">) within R v3.6.3 (R Core Team, 2019). Multiple modelling techniques were used so that the results could be combined into an ensemble model, which has been shown to reduce the biases that single models may have (Araújo &amp; New, 2007). </w:t>
      </w:r>
    </w:p>
    <w:p>
      <w:pPr>
        <w:pStyle w:val="Normal"/>
        <w:rPr/>
      </w:pPr>
      <w:r>
        <w:rPr/>
      </w:r>
    </w:p>
    <w:p>
      <w:pPr>
        <w:pStyle w:val="Normal"/>
        <w:rPr/>
      </w:pPr>
      <w:r>
        <w:rPr>
          <w:lang w:val="en-US"/>
        </w:rPr>
        <w:t xml:space="preserve">MaxEnt is a machine learning method based on maximum entropy that predicts the potential geographic distribution of suitable habitat for species using species occurrence (presence-only) data and various potential combinations of environmental data layers as input. This method was chosen because it is one of the most widely used SDM algorithms due to its high predictive accuracy and efficiency in modelling range shifts under future climate change scenarios (Bucklin et al., 2015; Elith et al., 2006; Elith et al., 2011; Hijmans &amp; Graham, 2006; Pearson, 2007). In addition, it has recently been shown to outperform other modelling techniques to accurately predict the distributions of invasive species (Battini et al., 2019). This was complemented with modelling using the </w:t>
      </w:r>
      <w:r>
        <w:rPr>
          <w:rFonts w:cs="Consolas" w:ascii="Consolas" w:hAnsi="Consolas"/>
          <w:lang w:val="en-US"/>
        </w:rPr>
        <w:t>biomod2</w:t>
      </w:r>
      <w:r>
        <w:rPr>
          <w:lang w:val="en-US"/>
        </w:rPr>
        <w:t xml:space="preserve"> package, another well-known and widely used SDM tool (Hao et al., 2019) selected because it allows multiple models to be run on the same training and testing datasets to better ensure the consistency and accuracy of resultant ensemble models.</w:t>
      </w:r>
      <w:r>
        <w:rPr/>
        <w:t xml:space="preserve"> A</w:t>
      </w:r>
      <w:r>
        <w:rPr>
          <w:lang w:val="en-US"/>
        </w:rPr>
        <w:t xml:space="preserve"> suite of four models were run with </w:t>
      </w:r>
      <w:r>
        <w:rPr>
          <w:rFonts w:cs="Consolas" w:ascii="Consolas" w:hAnsi="Consolas"/>
          <w:lang w:val="en-US"/>
        </w:rPr>
        <w:t>biomod2</w:t>
      </w:r>
      <w:r>
        <w:rPr>
          <w:lang w:val="en-US"/>
        </w:rPr>
        <w:t xml:space="preserve">: Generalized Linear Model (GLM), Random Forest (RF), Artificial Neural Network (ANN), and BIOCLIM because each represents a fundamentally different modelling technique. More detailed information about each model may be found in Thuiller et al. (2009). </w:t>
      </w:r>
    </w:p>
    <w:p>
      <w:pPr>
        <w:pStyle w:val="Normal"/>
        <w:rPr>
          <w:lang w:val="en-US"/>
        </w:rPr>
      </w:pPr>
      <w:r>
        <w:rPr/>
      </w:r>
    </w:p>
    <w:p>
      <w:pPr>
        <w:pStyle w:val="Normal"/>
        <w:rPr/>
      </w:pPr>
      <w:r>
        <w:rPr>
          <w:lang w:val="en-US"/>
        </w:rPr>
        <w:t xml:space="preserve">MaxEnt generates background data to compare with known presence points. This study used the default option, which generates 10,000 random background points. In contrast, models from </w:t>
      </w:r>
      <w:r>
        <w:rPr>
          <w:rFonts w:cs="Consolas" w:ascii="Consolas" w:hAnsi="Consolas"/>
          <w:lang w:val="en-US"/>
        </w:rPr>
        <w:t>biomod2</w:t>
      </w:r>
      <w:r>
        <w:rPr>
          <w:lang w:val="en-US"/>
        </w:rPr>
        <w:t xml:space="preserve"> require presence </w:t>
      </w:r>
      <w:r>
        <w:rPr>
          <w:i/>
          <w:iCs/>
          <w:lang w:val="en-US"/>
        </w:rPr>
        <w:t xml:space="preserve">and </w:t>
      </w:r>
      <w:r>
        <w:rPr>
          <w:lang w:val="en-US"/>
        </w:rPr>
        <w:t xml:space="preserve">absence data, hence it was necessary to create pseudo-absence values before running any of the models (Thuiller et al., 2020). For consistency with MaxEnt models, 10,000 pseudo-absence points were selected randomly using the </w:t>
      </w:r>
      <w:r>
        <w:rPr>
          <w:rFonts w:cs="Consolas" w:ascii="Consolas" w:hAnsi="Consolas"/>
          <w:lang w:val="en-US"/>
        </w:rPr>
        <w:t>biomod2</w:t>
      </w:r>
      <w:r>
        <w:rPr>
          <w:lang w:val="en-US"/>
        </w:rPr>
        <w:t xml:space="preserve"> default settings. </w:t>
      </w:r>
    </w:p>
    <w:p>
      <w:pPr>
        <w:pStyle w:val="Normal"/>
        <w:rPr>
          <w:lang w:val="en-US"/>
        </w:rPr>
      </w:pPr>
      <w:r>
        <w:rPr>
          <w:lang w:val="en-US"/>
        </w:rPr>
      </w:r>
    </w:p>
    <w:p>
      <w:pPr>
        <w:pStyle w:val="Normal"/>
        <w:rPr/>
      </w:pPr>
      <w:r>
        <w:rPr>
          <w:rFonts w:cs="Times New Roman" w:ascii="Times New Roman" w:hAnsi="Times New Roman"/>
          <w:color w:val="000000"/>
        </w:rPr>
        <w:t>Model predictive power</w:t>
      </w:r>
      <w:ins w:id="2" w:author="Unknown Author" w:date="2020-04-07T14:52:57Z">
        <w:r>
          <w:rPr>
            <w:rFonts w:cs="Times New Roman" w:ascii="Times New Roman" w:hAnsi="Times New Roman"/>
            <w:color w:val="000000"/>
          </w:rPr>
          <w:t>,</w:t>
        </w:r>
      </w:ins>
      <w:r>
        <w:rPr>
          <w:rFonts w:cs="Times New Roman" w:ascii="Times New Roman" w:hAnsi="Times New Roman"/>
          <w:color w:val="000000"/>
        </w:rPr>
        <w:t xml:space="preserve"> </w:t>
      </w:r>
      <w:ins w:id="3" w:author="Unknown Author" w:date="2020-04-07T14:50:42Z">
        <w:r>
          <w:rPr>
            <w:rFonts w:cs="Times New Roman" w:ascii="Times New Roman" w:hAnsi="Times New Roman"/>
            <w:color w:val="000000"/>
          </w:rPr>
          <w:t xml:space="preserve">for MaxEnt and </w:t>
        </w:r>
      </w:ins>
      <w:ins w:id="4" w:author="Unknown Author" w:date="2020-04-07T14:50:42Z">
        <w:bookmarkStart w:id="0" w:name="__DdeLink__510_3144523121"/>
        <w:r>
          <w:rPr>
            <w:rFonts w:cs="Times New Roman" w:ascii="Consolas" w:hAnsi="Consolas"/>
            <w:color w:val="000000"/>
          </w:rPr>
          <w:t>biomod2</w:t>
        </w:r>
      </w:ins>
      <w:ins w:id="5" w:author="Unknown Author" w:date="2020-04-07T14:53:01Z">
        <w:bookmarkEnd w:id="0"/>
        <w:r>
          <w:rPr>
            <w:rFonts w:cs="Times New Roman" w:ascii="Times New Roman" w:hAnsi="Times New Roman"/>
            <w:color w:val="000000"/>
          </w:rPr>
          <w:t xml:space="preserve">, </w:t>
        </w:r>
      </w:ins>
      <w:r>
        <w:rPr>
          <w:rFonts w:cs="Times New Roman" w:ascii="Times New Roman" w:hAnsi="Times New Roman"/>
          <w:color w:val="000000"/>
        </w:rPr>
        <w:t xml:space="preserve">was evaluated using cross-validation with 70% of the occurrence points chosen randomly and used to train the model and the other 30% to test the complete set of models </w:t>
      </w:r>
      <w:r>
        <w:fldChar w:fldCharType="begin"/>
      </w:r>
      <w:r>
        <w:rPr>
          <w:rFonts w:cs="Times New Roman" w:ascii="Times New Roman" w:hAnsi="Times New Roman"/>
        </w:rPr>
        <w:instrText>ADDIN EN.CITE &lt;EndNote&gt;&lt;Cite&gt;&lt;Author&gt;Araújo&lt;/Author&gt;&lt;Year&gt;2005&lt;/Year&gt;&lt;RecNum&gt;447&lt;/RecNum&gt;&lt;DisplayText&gt;(Araújo, Pearson, Thuiller, &amp;amp; Erhard, 2005)&lt;/DisplayText&gt;&lt;record&gt;&lt;rec-number&gt;447&lt;/rec-number&gt;&lt;foreign-keys&gt;&lt;key app="EN" db-id="vwattss5vfzd9lefex3paaa5wx0rpeffwz9a" timestamp="1474474194"&gt;447&lt;/key&gt;&lt;/foreign-keys&gt;&lt;ref-type name="Journal Article"&gt;17&lt;/ref-type&gt;&lt;contributors&gt;&lt;authors&gt;&lt;author&gt;Araújo, Miguel B.&lt;/author&gt;&lt;author&gt;Pearson, Richard G.&lt;/author&gt;&lt;author&gt;Thuiller, Wilfried&lt;/author&gt;&lt;author&gt;Erhard, Markus&lt;/author&gt;&lt;/authors&gt;&lt;/contributors&gt;&lt;titles&gt;&lt;title&gt;Validation of species–climate impact models under climate change&lt;/title&gt;&lt;secondary-title&gt;Global Change Biology&lt;/secondary-title&gt;&lt;/titles&gt;&lt;periodical&gt;&lt;full-title&gt;Global Change Biology&lt;/full-title&gt;&lt;abbr-1&gt;Global Change Biol.&lt;/abbr-1&gt;&lt;abbr-2&gt;Global Change Biol&lt;/abbr-2&gt;&lt;/periodical&gt;&lt;pages&gt;1504-1513&lt;/pages&gt;&lt;volume&gt;11&lt;/volume&gt;&lt;number&gt;9&lt;/number&gt;&lt;dates&gt;&lt;year&gt;2005&lt;/year&gt;&lt;/dates&gt;&lt;publisher&gt;Wiley Online Library&lt;/publisher&gt;&lt;isbn&gt;1365-2486&lt;/isbn&gt;&lt;urls&gt;&lt;/urls&gt;&lt;/record&gt;&lt;/Cite&gt;&lt;/EndNote&gt;</w:instrText>
      </w:r>
      <w:r>
        <w:rPr>
          <w:rFonts w:cs="Times New Roman" w:ascii="Times New Roman" w:hAnsi="Times New Roman"/>
        </w:rPr>
        <w:fldChar w:fldCharType="separate"/>
      </w:r>
      <w:bookmarkStart w:id="1" w:name="Bookmark"/>
      <w:r>
        <w:rPr>
          <w:rFonts w:cs="Times New Roman" w:ascii="Times New Roman" w:hAnsi="Times New Roman"/>
          <w:color w:val="000000"/>
        </w:rPr>
        <w:t>(</w:t>
      </w:r>
      <w:bookmarkStart w:id="2" w:name="Bookmark1"/>
      <w:r>
        <w:rPr>
          <w:rFonts w:cs="Times New Roman" w:ascii="Times New Roman" w:hAnsi="Times New Roman"/>
          <w:color w:val="000000"/>
        </w:rPr>
        <w:t>A</w:t>
      </w:r>
      <w:bookmarkStart w:id="3" w:name="Bookmark11"/>
      <w:r>
        <w:rPr>
          <w:rFonts w:cs="Times New Roman" w:ascii="Times New Roman" w:hAnsi="Times New Roman"/>
          <w:color w:val="000000"/>
        </w:rPr>
        <w:t>raújo, Pearson, Thuiller, &amp; Erhard, 2005)</w:t>
      </w:r>
      <w:r>
        <w:rPr>
          <w:rFonts w:cs="Times New Roman" w:ascii="Times New Roman" w:hAnsi="Times New Roman"/>
          <w:color w:val="000000"/>
        </w:rPr>
      </w:r>
      <w:r>
        <w:rPr>
          <w:rFonts w:cs="Times New Roman" w:ascii="Times New Roman" w:hAnsi="Times New Roman"/>
        </w:rPr>
        <w:fldChar w:fldCharType="end"/>
      </w:r>
      <w:bookmarkEnd w:id="1"/>
      <w:bookmarkEnd w:id="2"/>
      <w:bookmarkEnd w:id="3"/>
      <w:r>
        <w:rPr>
          <w:rFonts w:cs="Times New Roman" w:ascii="Times New Roman" w:hAnsi="Times New Roman"/>
          <w:color w:val="000000"/>
        </w:rPr>
        <w:t>. In this validation procedure for MaxEnt</w:t>
      </w:r>
      <w:del w:id="6" w:author="Unknown Author" w:date="2020-04-07T14:52:17Z">
        <w:r>
          <w:rPr>
            <w:rFonts w:cs="Times New Roman" w:ascii="Times New Roman" w:hAnsi="Times New Roman"/>
            <w:color w:val="000000"/>
          </w:rPr>
          <w:commentReference w:id="2"/>
        </w:r>
      </w:del>
      <w:r>
        <w:rPr>
          <w:rFonts w:cs="Times New Roman" w:ascii="Times New Roman" w:hAnsi="Times New Roman"/>
          <w:color w:val="000000"/>
        </w:rPr>
        <w:t xml:space="preserve">, data were partitioned by a random process of </w:t>
      </w:r>
      <w:r>
        <w:rPr>
          <w:rFonts w:cs="Times New Roman" w:ascii="Times New Roman" w:hAnsi="Times New Roman"/>
          <w:i/>
          <w:color w:val="000000"/>
        </w:rPr>
        <w:t>k</w:t>
      </w:r>
      <w:r>
        <w:rPr>
          <w:rFonts w:cs="Times New Roman" w:ascii="Times New Roman" w:hAnsi="Times New Roman"/>
          <w:color w:val="000000"/>
        </w:rPr>
        <w:t xml:space="preserve">=500 training and validation iterations </w:t>
      </w:r>
      <w:r>
        <w:fldChar w:fldCharType="begin"/>
      </w:r>
      <w:r>
        <w:rPr>
          <w:rFonts w:cs="Times New Roman" w:ascii="Times New Roman" w:hAnsi="Times New Roman"/>
        </w:rPr>
        <w:instrText>ADDIN EN.CITE &lt;EndNote&gt;&lt;Cite&gt;&lt;Author&gt;Hijmans&lt;/Author&gt;&lt;Year&gt;2012&lt;/Year&gt;&lt;RecNum&gt;451&lt;/RecNum&gt;&lt;DisplayText&gt;(Hijmans, 2012)&lt;/DisplayText&gt;&lt;record&gt;&lt;rec-number&gt;451&lt;/rec-number&gt;&lt;foreign-keys&gt;&lt;key app="EN" db-id="vwattss5vfzd9lefex3paaa5wx0rpeffwz9a" timestamp="1476199680"&gt;451&lt;/key&gt;&lt;/foreign-keys&gt;&lt;ref-type name="Journal Article"&gt;17&lt;/ref-type&gt;&lt;contributors&gt;&lt;authors&gt;&lt;author&gt;Hijmans, Robert J.&lt;/author&gt;&lt;/authors&gt;&lt;/contributors&gt;&lt;titles&gt;&lt;title&gt;Cross‐validation of species distribution models: removing spatial sorting bias and calibration with a null model&lt;/title&gt;&lt;secondary-title&gt;Ecology&lt;/secondary-title&gt;&lt;/titles&gt;&lt;periodical&gt;&lt;full-title&gt;Ecology&lt;/full-title&gt;&lt;abbr-1&gt;Ecology&lt;/abbr-1&gt;&lt;abbr-2&gt;Ecology&lt;/abbr-2&gt;&lt;/periodical&gt;&lt;pages&gt;679-688&lt;/pages&gt;&lt;volume&gt;93&lt;/volume&gt;&lt;number&gt;3&lt;/number&gt;&lt;dates&gt;&lt;year&gt;2012&lt;/year&gt;&lt;/dates&gt;&lt;publisher&gt;Wiley Online Library&lt;/publisher&gt;&lt;isbn&gt;1939-9170&lt;/isbn&gt;&lt;urls&gt;&lt;/urls&gt;&lt;/record&gt;&lt;/Cite&gt;&lt;/EndNote&gt;</w:instrText>
      </w:r>
      <w:r>
        <w:rPr>
          <w:rFonts w:cs="Times New Roman" w:ascii="Times New Roman" w:hAnsi="Times New Roman"/>
        </w:rPr>
        <w:fldChar w:fldCharType="separate"/>
      </w:r>
      <w:bookmarkStart w:id="4" w:name="Bookmark2"/>
      <w:r>
        <w:rPr>
          <w:rFonts w:cs="Times New Roman" w:ascii="Times New Roman" w:hAnsi="Times New Roman"/>
          <w:color w:val="000000"/>
        </w:rPr>
        <w:t>(Hijmans, 2012)</w:t>
      </w:r>
      <w:bookmarkStart w:id="5" w:name="Bookmark111"/>
      <w:bookmarkStart w:id="6" w:name="Bookmark21"/>
      <w:bookmarkEnd w:id="5"/>
      <w:bookmarkEnd w:id="6"/>
      <w:r>
        <w:rPr>
          <w:rFonts w:cs="Times New Roman" w:ascii="Times New Roman" w:hAnsi="Times New Roman"/>
          <w:color w:val="000000"/>
        </w:rPr>
      </w:r>
      <w:r>
        <w:rPr>
          <w:rFonts w:cs="Times New Roman" w:ascii="Times New Roman" w:hAnsi="Times New Roman"/>
        </w:rPr>
        <w:fldChar w:fldCharType="end"/>
      </w:r>
      <w:bookmarkEnd w:id="4"/>
      <w:r>
        <w:rPr>
          <w:rFonts w:cs="Times New Roman" w:ascii="Times New Roman" w:hAnsi="Times New Roman"/>
          <w:color w:val="000000"/>
        </w:rPr>
        <w:t>.</w:t>
      </w:r>
      <w:ins w:id="7" w:author="Unknown Author" w:date="2020-04-07T15:02:23Z">
        <w:r>
          <w:rPr>
            <w:rFonts w:cs="Times New Roman" w:ascii="Times New Roman" w:hAnsi="Times New Roman"/>
            <w:color w:val="000000"/>
          </w:rPr>
          <w:t xml:space="preserve"> </w:t>
        </w:r>
      </w:ins>
      <w:ins w:id="8" w:author="Unknown Author" w:date="2020-04-07T15:02:23Z">
        <w:r>
          <w:rPr>
            <w:rFonts w:cs="Times New Roman" w:ascii="Times New Roman" w:hAnsi="Times New Roman"/>
            <w:color w:val="000000"/>
          </w:rPr>
          <w:t xml:space="preserve">For </w:t>
        </w:r>
      </w:ins>
      <w:ins w:id="9" w:author="Unknown Author" w:date="2020-04-07T15:02:23Z">
        <w:r>
          <w:rPr>
            <w:rFonts w:cs="Times New Roman" w:ascii="Consolas" w:hAnsi="Consolas"/>
            <w:color w:val="000000"/>
          </w:rPr>
          <w:t>biomod2</w:t>
        </w:r>
      </w:ins>
      <w:ins w:id="10" w:author="Unknown Author" w:date="2020-04-07T15:02:23Z">
        <w:r>
          <w:rPr>
            <w:rFonts w:cs="Times New Roman" w:ascii="Times New Roman" w:hAnsi="Times New Roman"/>
            <w:color w:val="000000"/>
          </w:rPr>
          <w:t xml:space="preserve"> the data </w:t>
        </w:r>
      </w:ins>
      <w:ins w:id="11" w:author="Unknown Author" w:date="2020-04-07T15:03:01Z">
        <w:r>
          <w:rPr>
            <w:rFonts w:cs="Times New Roman" w:ascii="Times New Roman" w:hAnsi="Times New Roman"/>
            <w:color w:val="000000"/>
          </w:rPr>
          <w:t>were partitioned randomly.</w:t>
        </w:r>
      </w:ins>
      <w:r>
        <w:rPr>
          <w:rFonts w:cs="Times New Roman" w:ascii="Times New Roman" w:hAnsi="Times New Roman"/>
          <w:color w:val="000000"/>
        </w:rPr>
        <w:t xml:space="preserve"> Both native and invaded ranges were used for training and evaluating all models </w:t>
      </w:r>
      <w:r>
        <w:fldChar w:fldCharType="begin"/>
      </w:r>
      <w:r>
        <w:rPr>
          <w:rFonts w:cs="Times New Roman" w:ascii="Times New Roman" w:hAnsi="Times New Roman"/>
        </w:rPr>
        <w:instrText>ADDIN EN.CITE &lt;EndNote&gt;&lt;Cite&gt;&lt;Author&gt;Verbruggen&lt;/Author&gt;&lt;Year&gt;2013&lt;/Year&gt;&lt;RecNum&gt;697&lt;/RecNum&gt;&lt;DisplayText&gt;(Verbruggen et al., 2013)&lt;/DisplayText&gt;&lt;record&gt;&lt;rec-number&gt;697&lt;/rec-number&gt;&lt;foreign-keys&gt;&lt;key app="EN" db-id="vwattss5vfzd9lefex3paaa5wx0rpeffwz9a" timestamp="1550866993"&gt;697&lt;/key&gt;&lt;/foreign-keys&gt;&lt;ref-type name="Journal Article"&gt;17&lt;/ref-type&gt;&lt;contributors&gt;&lt;authors&gt;&lt;author&gt;Verbruggen, Heroen&lt;/author&gt;&lt;author&gt;Tyberghein, Lennert&lt;/author&gt;&lt;author&gt;Belton, Gareth S.&lt;/author&gt;&lt;author&gt;Mineur, Frederic&lt;/author&gt;&lt;author&gt;Jueterbock, Alexander&lt;/author&gt;&lt;author&gt;Hoarau, Galice&lt;/author&gt;&lt;author&gt;Gurgel, C. Frederico D.&lt;/author&gt;&lt;author&gt;De Clerck, Olivier&lt;/author&gt;&lt;/authors&gt;&lt;/contributors&gt;&lt;titles&gt;&lt;title&gt;Improving transferability of introduced species’ distribution models: new tools to forecast the spread of a highly invasive seaweed&lt;/title&gt;&lt;secondary-title&gt;PLoS One&lt;/secondary-title&gt;&lt;/titles&gt;&lt;pages&gt;e68337&lt;/pages&gt;&lt;volume&gt;8&lt;/volume&gt;&lt;number&gt;6&lt;/number&gt;&lt;dates&gt;&lt;year&gt;2013&lt;/year&gt;&lt;/dates&gt;&lt;publisher&gt;Public Library of Science&lt;/publisher&gt;&lt;isbn&gt;1932-6203&lt;/isbn&gt;&lt;urls&gt;&lt;/urls&gt;&lt;/record&gt;&lt;/Cite&gt;&lt;/EndNote&gt;</w:instrText>
      </w:r>
      <w:r>
        <w:rPr>
          <w:rFonts w:cs="Times New Roman" w:ascii="Times New Roman" w:hAnsi="Times New Roman"/>
        </w:rPr>
        <w:fldChar w:fldCharType="separate"/>
      </w:r>
      <w:bookmarkStart w:id="7" w:name="Bookmark3"/>
      <w:r>
        <w:rPr>
          <w:rFonts w:cs="Times New Roman" w:ascii="Times New Roman" w:hAnsi="Times New Roman"/>
          <w:color w:val="000000"/>
        </w:rPr>
        <w:t>(Verbruggen et al., 2013)</w:t>
      </w:r>
      <w:r>
        <w:rPr>
          <w:rFonts w:cs="Times New Roman" w:ascii="Times New Roman" w:hAnsi="Times New Roman"/>
          <w:color w:val="000000"/>
        </w:rPr>
      </w:r>
      <w:r>
        <w:rPr>
          <w:rFonts w:cs="Times New Roman" w:ascii="Times New Roman" w:hAnsi="Times New Roman"/>
        </w:rPr>
        <w:fldChar w:fldCharType="end"/>
      </w:r>
      <w:bookmarkEnd w:id="7"/>
      <w:r>
        <w:rPr>
          <w:rFonts w:cs="Times New Roman" w:ascii="Times New Roman" w:hAnsi="Times New Roman"/>
          <w:color w:val="000000"/>
        </w:rPr>
        <w:t xml:space="preserve"> since invaded areas provide valuable information on species’ tolerances to climatic conditions that may not be present in their native range </w:t>
      </w:r>
      <w:r>
        <w:fldChar w:fldCharType="begin"/>
      </w:r>
      <w:r>
        <w:rPr>
          <w:rFonts w:cs="Times New Roman" w:ascii="Times New Roman" w:hAnsi="Times New Roman"/>
        </w:rPr>
        <w:instrText>ADDIN EN.CITE &lt;EndNote&gt;&lt;Cite&gt;&lt;Author&gt;Marcelino&lt;/Author&gt;&lt;Year&gt;2015&lt;/Year&gt;&lt;RecNum&gt;698&lt;/RecNum&gt;&lt;DisplayText&gt;(Marcelino &amp;amp; Verbruggen, 2015)&lt;/DisplayText&gt;&lt;record&gt;&lt;rec-number&gt;698&lt;/rec-number&gt;&lt;foreign-keys&gt;&lt;key app="EN" db-id="vwattss5vfzd9lefex3paaa5wx0rpeffwz9a" timestamp="1550867055"&gt;698&lt;/key&gt;&lt;/foreign-keys&gt;&lt;ref-type name="Journal Article"&gt;17&lt;/ref-type&gt;&lt;contributors&gt;&lt;authors&gt;&lt;author&gt;Marcelino, Vanessa R.&lt;/author&gt;&lt;author&gt;Verbruggen, Heroen&lt;/author&gt;&lt;/authors&gt;&lt;/contributors&gt;&lt;titles&gt;&lt;title&gt;Ecological niche models of invasive seaweeds&lt;/title&gt;&lt;secondary-title&gt;Journal of phycology&lt;/secondary-title&gt;&lt;/titles&gt;&lt;periodical&gt;&lt;full-title&gt;Journal of Phycology&lt;/full-title&gt;&lt;abbr-1&gt;J. Phycol.&lt;/abbr-1&gt;&lt;abbr-2&gt;J Phycol&lt;/abbr-2&gt;&lt;/periodical&gt;&lt;pages&gt;606-620&lt;/pages&gt;&lt;volume&gt;51&lt;/volume&gt;&lt;number&gt;4&lt;/number&gt;&lt;dates&gt;&lt;year&gt;2015&lt;/year&gt;&lt;/dates&gt;&lt;publisher&gt;Wiley Online Library&lt;/publisher&gt;&lt;isbn&gt;0022-3646&lt;/isbn&gt;&lt;urls&gt;&lt;/urls&gt;&lt;/record&gt;&lt;/Cite&gt;&lt;/EndNote&gt;</w:instrText>
      </w:r>
      <w:r>
        <w:rPr>
          <w:rFonts w:cs="Times New Roman" w:ascii="Times New Roman" w:hAnsi="Times New Roman"/>
        </w:rPr>
        <w:fldChar w:fldCharType="separate"/>
      </w:r>
      <w:bookmarkStart w:id="8" w:name="Bookmark4"/>
      <w:r>
        <w:rPr>
          <w:rFonts w:cs="Times New Roman" w:ascii="Times New Roman" w:hAnsi="Times New Roman"/>
          <w:color w:val="000000"/>
        </w:rPr>
        <w:t>(Marcelino &amp; Verbruggen, 2015)</w:t>
      </w:r>
      <w:bookmarkStart w:id="9" w:name="Bookmark31"/>
      <w:bookmarkStart w:id="10" w:name="Bookmark41"/>
      <w:bookmarkEnd w:id="9"/>
      <w:bookmarkEnd w:id="10"/>
      <w:r>
        <w:rPr>
          <w:rFonts w:cs="Times New Roman" w:ascii="Times New Roman" w:hAnsi="Times New Roman"/>
          <w:color w:val="000000"/>
        </w:rPr>
      </w:r>
      <w:r>
        <w:rPr>
          <w:rFonts w:cs="Times New Roman" w:ascii="Times New Roman" w:hAnsi="Times New Roman"/>
        </w:rPr>
        <w:fldChar w:fldCharType="end"/>
      </w:r>
      <w:bookmarkEnd w:id="8"/>
      <w:r>
        <w:rPr>
          <w:rFonts w:cs="Times New Roman" w:ascii="Times New Roman" w:hAnsi="Times New Roman"/>
          <w:color w:val="000000"/>
        </w:rPr>
        <w:t xml:space="preserve">. Training points for MaxEnt were selected by random seeding with the convergence threshold set at 0.00001. The hinge feature in MaxEnt was used as it produces complex yet smoothed and ecologically meaningful response curves and has been shown to improve model performance </w:t>
      </w:r>
      <w:r>
        <w:fldChar w:fldCharType="begin"/>
      </w:r>
      <w:r>
        <w:rPr>
          <w:rFonts w:cs="Times New Roman" w:ascii="Times New Roman" w:hAnsi="Times New Roman"/>
        </w:rPr>
        <w:instrText>ADDIN EN.CITE &lt;EndNote&gt;&lt;Cite&gt;&lt;Author&gt;Phillips&lt;/Author&gt;&lt;Year&gt;2008&lt;/Year&gt;&lt;RecNum&gt;90&lt;/RecNum&gt;&lt;DisplayText&gt;(Merow, Smith, &amp;amp; Silander, 2013; Phillips &amp;amp; Dudík, 2008)&lt;/DisplayText&gt;&lt;record&gt;&lt;rec-number&gt;90&lt;/rec-number&gt;&lt;foreign-keys&gt;&lt;key app="EN" db-id="vwattss5vfzd9lefex3paaa5wx0rpeffwz9a" timestamp="1418481423"&gt;90&lt;/key&gt;&lt;/foreign-keys&gt;&lt;ref-type name="Journal Article"&gt;17&lt;/ref-type&gt;&lt;contributors&gt;&lt;authors&gt;&lt;author&gt;Phillips, Steven J.&lt;/author&gt;&lt;author&gt;Dudík, Miroslav&lt;/author&gt;&lt;/authors&gt;&lt;/contributors&gt;&lt;titles&gt;&lt;title&gt;Modeling of species distributions with Maxent: new extensions and a comprehensive evaluation&lt;/title&gt;&lt;secondary-title&gt;Ecography&lt;/secondary-title&gt;&lt;/titles&gt;&lt;periodical&gt;&lt;full-title&gt;Ecography&lt;/full-title&gt;&lt;abbr-1&gt;Ecography&lt;/abbr-1&gt;&lt;abbr-2&gt;Ecography&lt;/abbr-2&gt;&lt;/periodical&gt;&lt;pages&gt;161-175&lt;/pages&gt;&lt;volume&gt;31&lt;/volume&gt;&lt;number&gt;2&lt;/number&gt;&lt;dates&gt;&lt;year&gt;2008&lt;/year&gt;&lt;/dates&gt;&lt;publisher&gt;Wiley Online Library&lt;/publisher&gt;&lt;isbn&gt;1600-0587&lt;/isbn&gt;&lt;urls&gt;&lt;/urls&gt;&lt;/record&gt;&lt;/Cite&gt;&lt;Cite&gt;&lt;Author&gt;Merow&lt;/Author&gt;&lt;Year&gt;2013&lt;/Year&gt;&lt;RecNum&gt;89&lt;/RecNum&gt;&lt;record&gt;&lt;rec-number&gt;89&lt;/rec-number&gt;&lt;foreign-keys&gt;&lt;key app="EN" db-id="vwattss5vfzd9lefex3paaa5wx0rpeffwz9a" timestamp="1418481311"&gt;89&lt;/key&gt;&lt;/foreign-keys&gt;&lt;ref-type name="Journal Article"&gt;17&lt;/ref-type&gt;&lt;contributors&gt;&lt;authors&gt;&lt;author&gt;Merow, Cory&lt;/author&gt;&lt;author&gt;Smith, Matthew J.&lt;/author&gt;&lt;author&gt;Silander, John A.&lt;/author&gt;&lt;/authors&gt;&lt;/contributors&gt;&lt;titles&gt;&lt;title&gt;A practical guide to MaxEnt for modeling species’ distributions: what it does, and why inputs and settings matter&lt;/title&gt;&lt;secondary-title&gt;Ecography&lt;/secondary-title&gt;&lt;/titles&gt;&lt;periodical&gt;&lt;full-title&gt;Ecography&lt;/full-title&gt;&lt;abbr-1&gt;Ecography&lt;/abbr-1&gt;&lt;abbr-2&gt;Ecography&lt;/abbr-2&gt;&lt;/periodical&gt;&lt;pages&gt;1058-1069&lt;/pages&gt;&lt;volume&gt;36&lt;/volume&gt;&lt;number&gt;10&lt;/number&gt;&lt;dates&gt;&lt;year&gt;2013&lt;/year&gt;&lt;/dates&gt;&lt;publisher&gt;Wiley Online Library&lt;/publisher&gt;&lt;isbn&gt;1600-0587&lt;/isbn&gt;&lt;urls&gt;&lt;/urls&gt;&lt;/record&gt;&lt;/Cite&gt;&lt;/EndNote&gt;</w:instrText>
      </w:r>
      <w:r>
        <w:rPr>
          <w:rFonts w:cs="Times New Roman" w:ascii="Times New Roman" w:hAnsi="Times New Roman"/>
        </w:rPr>
        <w:fldChar w:fldCharType="separate"/>
      </w:r>
      <w:bookmarkStart w:id="11" w:name="Bookmark5"/>
      <w:r>
        <w:rPr>
          <w:rFonts w:cs="Times New Roman" w:ascii="Times New Roman" w:hAnsi="Times New Roman"/>
          <w:color w:val="000000"/>
        </w:rPr>
        <w:t>(Merow et al., 2013; Phillips &amp; Dudík, 2008)</w:t>
      </w:r>
      <w:bookmarkStart w:id="12" w:name="Bookmark51"/>
      <w:bookmarkEnd w:id="12"/>
      <w:r>
        <w:rPr>
          <w:rFonts w:cs="Times New Roman" w:ascii="Times New Roman" w:hAnsi="Times New Roman"/>
          <w:color w:val="000000"/>
        </w:rPr>
      </w:r>
      <w:r>
        <w:rPr>
          <w:rFonts w:cs="Times New Roman" w:ascii="Times New Roman" w:hAnsi="Times New Roman"/>
        </w:rPr>
        <w:fldChar w:fldCharType="end"/>
      </w:r>
      <w:bookmarkEnd w:id="11"/>
      <w:r>
        <w:rPr>
          <w:rFonts w:cs="Times New Roman" w:ascii="Times New Roman" w:hAnsi="Times New Roman"/>
          <w:color w:val="000000"/>
        </w:rPr>
        <w:t>.</w:t>
      </w:r>
    </w:p>
    <w:p>
      <w:pPr>
        <w:pStyle w:val="Normal"/>
        <w:rPr>
          <w:lang w:val="en-US"/>
        </w:rPr>
      </w:pPr>
      <w:r>
        <w:rPr>
          <w:lang w:val="en-US"/>
        </w:rPr>
      </w:r>
    </w:p>
    <w:p>
      <w:pPr>
        <w:pStyle w:val="Normal"/>
        <w:rPr/>
      </w:pPr>
      <w:r>
        <w:rPr>
          <w:lang w:val="en-US"/>
        </w:rPr>
        <w:t xml:space="preserve">To select predictors, initial models were run only with MaxEnt. This was done for each species individually with pre-selected environmental layers. The selected layers were those known to typically be the most important limiting factors for each type of taxa that have been used in other modelling studies (Table 1) (Barnes, 1999; Belanger et al., 2012; Chust et al., 2016; Cusson et al., 2007; Gallardo et al., 2015; Jensen et al., 2017; Leidenberger, et al., 2015; Wagner, 1977), or that were identified as being important based on consultation with taxonomic experts (G. Winkler pers. comm. 2017, and A. Rochon pers. comm. 2018). After the first run, </w:t>
      </w:r>
      <w:commentRangeStart w:id="3"/>
      <w:r>
        <w:rPr>
          <w:lang w:val="en-US"/>
        </w:rPr>
        <w:t xml:space="preserve">layers </w:t>
      </w:r>
      <w:r>
        <w:rPr>
          <w:lang w:val="en-US"/>
        </w:rPr>
      </w:r>
      <w:ins w:id="12" w:author="Unknown Author" w:date="2020-04-07T15:04:34Z">
        <w:commentRangeEnd w:id="3"/>
        <w:r>
          <w:commentReference w:id="3"/>
        </w:r>
        <w:r>
          <w:rPr>
            <w:lang w:val="en-US"/>
          </w:rPr>
          <w:commentReference w:id="4"/>
        </w:r>
      </w:ins>
      <w:r>
        <w:rPr>
          <w:lang w:val="en-US"/>
        </w:rPr>
        <w:t xml:space="preserve">with a relative contribution score of &lt;4% were excluded (Jueterbock et al., 2016). Special attention was given to layers that were highly correlated (correlation coefficient ≥ 0.7) (Dormann et al., 2013), as correlated predictors may lead the model to produce erroneous response curves to layers that do not reflect species physiological tolerances (Marcelino &amp; Verbruggen, 2015). Correlations were tested using the SDMtoolbox (Brown, 2014) (Table S2) and a single correlated predictor – that with the highest contribution to the modelling exercise – was retained for model construction. As per Goldsmit et al. (2018), predictors were identified by evaluating the combination of: a) the response curves for each species – to evaluate if the predictor behaves in a biologically meaningful way in the model (Marcelino &amp; Verbruggen, 2015); b) a species-specific Jackknife test – to evaluate the contributions of the various parameters and analyze importance of variables; and c) the estimates of the contribution of each variable to model prediction. A minimum of three environmental layers was included in each model. Each species was then modelled again with the selected layers (Table S3). For MaxEnt, model performance was evaluated as the area under the curve (AUC ) and true skill statistic (TSS). TSS </w:t>
      </w:r>
      <w:r>
        <w:rPr>
          <w:highlight w:val="red"/>
          <w:lang w:val="en-US"/>
        </w:rPr>
        <w:t>and ….</w:t>
      </w:r>
      <w:r>
        <w:rPr/>
        <w:commentReference w:id="5"/>
      </w:r>
      <w:r>
        <w:rPr/>
        <w:commentReference w:id="6"/>
      </w:r>
      <w:ins w:id="13" w:author="Unknown Author" w:date="2020-04-07T15:06:34Z">
        <w:r>
          <w:rPr/>
          <w:commentReference w:id="7"/>
        </w:r>
      </w:ins>
      <w:r>
        <w:rPr>
          <w:lang w:val="en-US"/>
        </w:rPr>
        <w:t xml:space="preserve"> </w:t>
      </w:r>
      <w:commentRangeStart w:id="8"/>
      <w:r>
        <w:rPr>
          <w:lang w:val="en-US"/>
        </w:rPr>
        <w:t xml:space="preserve">was </w:t>
      </w:r>
      <w:r>
        <w:rPr>
          <w:lang w:val="en-US"/>
        </w:rPr>
      </w:r>
      <w:commentRangeEnd w:id="8"/>
      <w:r>
        <w:commentReference w:id="8"/>
      </w:r>
      <w:r>
        <w:rPr>
          <w:lang w:val="en-US"/>
        </w:rPr>
        <w:t xml:space="preserve">used to evaluate the performance of the </w:t>
      </w:r>
      <w:r>
        <w:rPr>
          <w:rFonts w:cs="Consolas" w:ascii="Consolas" w:hAnsi="Consolas"/>
          <w:lang w:val="en-US"/>
        </w:rPr>
        <w:t>biomod2</w:t>
      </w:r>
      <w:r>
        <w:rPr>
          <w:lang w:val="en-US"/>
        </w:rPr>
        <w:t xml:space="preserve"> models. In presence-only models, AUC is the probability that the model correctly ranks a random presence site versus a random site from the study area (Phillips et al., 2009). Values close to 1 indicate good prediction in site discrimination, while a value of 0.5 indicates a prediction equal to random and values lower than 0.5 indicate a performance that is worse than random predictions. TSS assesses the accuracy of predictions using sensitivity (proportion of correctly predicted presences) and specificity (proportion of correctly predicted absences) in its equation (TSS= sensitivity + specificity – 1). TSS is an appropriate evaluation alternative for model predictions converted to binary (presence–absence) maps using a threshold (Allouche et al., 2006). It ranges from −1 to +1, where values between 0 and -1 indicate performance no better than random, while a statistically reliable model performance is indicated by values &gt; 0.4, excellent models by a minimum of 0.7, and 1 indicates perfect agreement with the model (Allouche et al., 2006). </w:t>
      </w:r>
      <w:r>
        <w:rPr>
          <w:highlight w:val="red"/>
          <w:lang w:val="en-US"/>
        </w:rPr>
        <w:t>…</w:t>
      </w:r>
      <w:r>
        <w:rPr/>
        <w:commentReference w:id="9"/>
      </w:r>
      <w:r>
        <w:rPr/>
        <w:commentReference w:id="10"/>
      </w:r>
      <w:r>
        <w:rPr>
          <w:lang w:val="en-US"/>
        </w:rPr>
        <w:t xml:space="preserve"> Models with a TSS score of &lt; 0.7 were excluded from the final ensemble. </w:t>
      </w:r>
    </w:p>
    <w:p>
      <w:pPr>
        <w:pStyle w:val="Normal"/>
        <w:rPr>
          <w:lang w:val="en-US"/>
        </w:rPr>
      </w:pPr>
      <w:r>
        <w:rPr>
          <w:lang w:val="en-US"/>
        </w:rPr>
      </w:r>
    </w:p>
    <w:p>
      <w:pPr>
        <w:pStyle w:val="Normal"/>
        <w:rPr/>
      </w:pPr>
      <w:r>
        <w:rPr>
          <w:rFonts w:cs="Times New Roman" w:ascii="Times New Roman" w:hAnsi="Times New Roman"/>
          <w:color w:val="000000"/>
        </w:rPr>
        <w:t xml:space="preserve">MaxEnt and the </w:t>
      </w:r>
      <w:r>
        <w:rPr>
          <w:rFonts w:cs="Consolas" w:ascii="Consolas" w:hAnsi="Consolas"/>
          <w:lang w:val="en-US"/>
        </w:rPr>
        <w:t>biomod2</w:t>
      </w:r>
      <w:r>
        <w:rPr>
          <w:rFonts w:cs="Times New Roman" w:ascii="Times New Roman" w:hAnsi="Times New Roman"/>
          <w:color w:val="000000"/>
        </w:rPr>
        <w:t xml:space="preserve"> models were each run five times. </w:t>
      </w:r>
      <w:r>
        <w:rPr>
          <w:lang w:val="en-US"/>
        </w:rPr>
        <w:t xml:space="preserve">The continuous values produced by the models were transformed to binary values to identify predicted suitable and unsuitable habitat since continuous model projections may present some difficulties for interpretation. </w:t>
      </w:r>
      <w:commentRangeStart w:id="11"/>
      <w:r>
        <w:rPr>
          <w:lang w:val="en-US"/>
        </w:rPr>
        <w:t>In addition, binary presence/absence maps are more useful for risk assessment exercises.</w:t>
      </w:r>
      <w:r>
        <w:rPr>
          <w:lang w:val="en-US"/>
        </w:rPr>
      </w:r>
      <w:commentRangeEnd w:id="11"/>
      <w:r>
        <w:commentReference w:id="11"/>
      </w:r>
      <w:r>
        <w:rPr>
          <w:lang w:val="en-US"/>
        </w:rPr>
        <w:t xml:space="preserve"> </w:t>
      </w:r>
      <w:r>
        <w:rPr>
          <w:highlight w:val="yellow"/>
          <w:lang w:val="en-US"/>
        </w:rPr>
        <w:t xml:space="preserve">For each species, </w:t>
      </w:r>
      <w:r>
        <w:rPr>
          <w:rFonts w:cs="Times New Roman" w:ascii="Times New Roman" w:hAnsi="Times New Roman"/>
          <w:color w:val="000000"/>
          <w:highlight w:val="yellow"/>
        </w:rPr>
        <w:t xml:space="preserve">the binary results for the five runs per model were averaged to create a single binary result per model.  Averages from the </w:t>
      </w:r>
      <w:commentRangeStart w:id="12"/>
      <w:r>
        <w:rPr>
          <w:rFonts w:cs="Times New Roman" w:ascii="Times New Roman" w:hAnsi="Times New Roman"/>
          <w:color w:val="000000"/>
          <w:highlight w:val="yellow"/>
        </w:rPr>
        <w:t>five models were then averaged to produce the final ensemble binary projection</w:t>
      </w:r>
      <w:r>
        <w:rPr>
          <w:rFonts w:cs="Times New Roman" w:ascii="Times New Roman" w:hAnsi="Times New Roman"/>
          <w:color w:val="000000"/>
          <w:highlight w:val="yellow"/>
        </w:rPr>
      </w:r>
      <w:ins w:id="14" w:author="Unknown Author" w:date="2020-04-07T15:11:24Z">
        <w:commentRangeEnd w:id="12"/>
        <w:r>
          <w:commentReference w:id="12"/>
        </w:r>
        <w:r>
          <w:rPr>
            <w:rFonts w:cs="Times New Roman" w:ascii="Times New Roman" w:hAnsi="Times New Roman"/>
            <w:color w:val="000000"/>
            <w:highlight w:val="yellow"/>
          </w:rPr>
          <w:commentReference w:id="13"/>
        </w:r>
      </w:ins>
      <w:r>
        <w:rPr>
          <w:rFonts w:cs="Times New Roman" w:ascii="Times New Roman" w:hAnsi="Times New Roman"/>
          <w:color w:val="000000"/>
          <w:highlight w:val="yellow"/>
        </w:rPr>
        <w:t xml:space="preserve"> for each species.</w:t>
      </w:r>
      <w:del w:id="15" w:author="Unknown Author" w:date="2020-04-07T15:10:53Z">
        <w:r>
          <w:rPr/>
          <w:commentReference w:id="14"/>
        </w:r>
      </w:del>
      <w:ins w:id="16" w:author="Mckindsey, Chris" w:date="2020-04-02T13:47:00Z">
        <w:bookmarkStart w:id="13" w:name="_GoBack"/>
        <w:bookmarkEnd w:id="13"/>
        <w:r>
          <w:rPr>
            <w:rFonts w:cs="Times New Roman" w:ascii="Times New Roman" w:hAnsi="Times New Roman"/>
            <w:color w:val="000000"/>
            <w:highlight w:val="yellow"/>
          </w:rPr>
          <w:t xml:space="preserve"> </w:t>
        </w:r>
      </w:ins>
      <w:r>
        <w:rPr/>
        <w:commentReference w:id="15"/>
      </w:r>
      <w:ins w:id="17" w:author="Unknown Author" w:date="2020-04-07T15:11:06Z">
        <w:r>
          <w:rPr>
            <w:lang w:val="en-US"/>
          </w:rPr>
          <w:commentReference w:id="16"/>
        </w:r>
      </w:ins>
      <w:r>
        <w:rPr>
          <w:rFonts w:cs="Times New Roman" w:ascii="Times New Roman" w:hAnsi="Times New Roman"/>
          <w:color w:val="000000"/>
        </w:rPr>
        <w:t>Binary</w:t>
      </w:r>
      <w:r>
        <w:rPr>
          <w:lang w:val="en-US"/>
        </w:rPr>
        <w:t xml:space="preserve"> transformation was done using the maximum training sensitivity plus specificity threshold, which maximizes TSS values to create binary maps and has been shown to produce the most accurate predictions (Andrade et al., 2020; Jiménez-Valverde &amp; Lobo, 2007; Liu et al., 2013) in other studies with similar objectives (e.g. Bellard et al., 2013;</w:t>
      </w:r>
      <w:r>
        <w:rPr/>
        <w:t> </w:t>
      </w:r>
      <w:r>
        <w:rPr>
          <w:lang w:val="en-US"/>
        </w:rPr>
        <w:t xml:space="preserve">Duffy et al., 2017; Wisz et al., 2015). Following transformation, all binary models were delimited using a threshold for the maximum depth each species could inhabit according to their ecological requirements (Goldsmit et al., 2018) (Table S4). An exception was made for phytoplankton as they were all surface dinoflagellates; thus, there was no need to consider maximum depth for their distribution (A. Rochon pers. comm. 2018). Heat maps showing the total number of modelled AIS that may find suitable habitat in a region – hereafter AIS richness – were then created using combined maps representing the cumulative number of species (of the 23 modelled) predicted to find suitable habitat in a given grid cell at global and pan-Arctic scales. It should be kept in mind that, at a global scale, richness includes native and invaded ranges of all species modelled, while at pan-Arctic scale, richness includes mainly predicted invaded ranges.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ckindsey, Chris" w:date="2020-04-02T13:25:00Z" w:initials="MC">
    <w:p>
      <w:r>
        <w:rPr>
          <w:rFonts w:eastAsia="DejaVu Sans" w:cs="DejaVu Sans"/>
          <w:kern w:val="0"/>
          <w:lang w:val="en-US" w:eastAsia="en-US" w:bidi="en-US"/>
        </w:rPr>
        <w:t>Not 2016?</w:t>
      </w:r>
    </w:p>
  </w:comment>
  <w:comment w:id="1" w:author="Unknown Author" w:date="2020-04-07T13:22:24Z" w:initials="">
    <w:p>
      <w:r>
        <w:rPr>
          <w:rFonts w:eastAsia="Noto Serif CJK SC" w:cs="Lohit Devanagari"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US"/>
        </w:rPr>
        <w:t>Reply to Mckindsey, Chris (2020-04-02, 13:25): "..."</w:t>
      </w:r>
    </w:p>
    <w:p>
      <w:r>
        <w:rPr>
          <w:rFonts w:eastAsia="DejaVu Sans" w:cs="DejaVu Sans"/>
          <w:kern w:val="0"/>
          <w:sz w:val="20"/>
          <w:lang w:val="en-US" w:eastAsia="zh-CN" w:bidi="hi-IN"/>
        </w:rPr>
        <w:t>Amazingly, after so many years this package is still in very active development.</w:t>
      </w:r>
    </w:p>
  </w:comment>
  <w:comment w:id="2" w:author="Howland, Kimberly" w:date="2020-04-02T11:34:00Z" w:initials="HK">
    <w:p>
      <w:r>
        <w:rPr>
          <w:rFonts w:eastAsia="DejaVu Sans" w:cs="DejaVu Sans"/>
          <w:kern w:val="0"/>
          <w:lang w:val="en-US" w:eastAsia="en-US" w:bidi="en-US"/>
        </w:rPr>
        <w:t>Don’t you need to explain how it was done for the other models?</w:t>
      </w:r>
    </w:p>
  </w:comment>
  <w:comment w:id="3" w:author="Mckindsey, Chris" w:date="2020-04-02T13:36:00Z" w:initials="MC">
    <w:p>
      <w:r>
        <w:rPr>
          <w:rFonts w:eastAsia="DejaVu Sans" w:cs="DejaVu Sans"/>
          <w:kern w:val="0"/>
          <w:lang w:val="en-US" w:eastAsia="en-US" w:bidi="en-US"/>
        </w:rPr>
        <w:t>I assume you mean data layers for a particular environmental variable? Spell out?</w:t>
      </w:r>
    </w:p>
  </w:comment>
  <w:comment w:id="4" w:author="Unknown Author" w:date="2020-04-07T15:04:34Z" w:initials="">
    <w:p>
      <w:r>
        <w:rPr>
          <w:rFonts w:eastAsia="Noto Serif CJK SC" w:cs="Lohit Devanagari"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US"/>
        </w:rPr>
        <w:t>Reply to Mckindsey, Chris (2020-04-02, 13:36): "..."</w:t>
      </w:r>
    </w:p>
    <w:p>
      <w:r>
        <w:rPr>
          <w:rFonts w:eastAsia="DejaVu Sans" w:cs="DejaVu Sans"/>
          <w:kern w:val="0"/>
          <w:sz w:val="20"/>
          <w:lang w:val="en-US" w:eastAsia="zh-CN" w:bidi="hi-IN"/>
        </w:rPr>
        <w:t>I think it is okay just to say ‘layers’. The distinction is made between the second and third sentences in this paragraph.</w:t>
      </w:r>
    </w:p>
  </w:comment>
  <w:comment w:id="5" w:author="Goldsmit, Jesica" w:date="2020-04-01T10:44:00Z" w:initials="GJ">
    <w:p>
      <w:r>
        <w:rPr>
          <w:rFonts w:eastAsia="DejaVu Sans" w:cs="DejaVu Sans"/>
          <w:kern w:val="0"/>
          <w:lang w:val="en-US" w:eastAsia="en-US" w:bidi="en-US"/>
        </w:rPr>
        <w:t>Decide which other evaluation statistic we will be presenting for the biomod models (Kappa, ROC, FAR, SR, accuracy, Bias, pod, CSI)</w:t>
      </w:r>
    </w:p>
  </w:comment>
  <w:comment w:id="6" w:author="Howland, Kimberly" w:date="2020-04-02T11:11:00Z" w:initials="HK">
    <w:p>
      <w:r>
        <w:rPr>
          <w:rFonts w:eastAsia="DejaVu Sans" w:cs="DejaVu Sans"/>
          <w:kern w:val="0"/>
          <w:lang w:val="en-US" w:eastAsia="en-US" w:bidi="en-US"/>
        </w:rPr>
        <w:t>Do you need our input here or are you just letting us know you and Rob still need to decide?</w:t>
      </w:r>
    </w:p>
  </w:comment>
  <w:comment w:id="7" w:author="Unknown Author" w:date="2020-04-07T15:06:34Z" w:initials="">
    <w:p>
      <w:r>
        <w:rPr>
          <w:rFonts w:eastAsia="Noto Serif CJK SC" w:cs="Lohit Devanagari"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CA"/>
        </w:rPr>
        <w:t>Reply to Howland, Kimberly (2020-04-02, 11:11): "..."</w:t>
      </w:r>
    </w:p>
    <w:p>
      <w:r>
        <w:rPr>
          <w:rFonts w:eastAsia="DejaVu Sans" w:cs="DejaVu Sans"/>
          <w:kern w:val="0"/>
          <w:sz w:val="20"/>
          <w:lang w:val="en-CA" w:eastAsia="zh-CN" w:bidi="hi-IN"/>
        </w:rPr>
        <w:t>Jesi and I will sort this out.</w:t>
      </w:r>
    </w:p>
  </w:comment>
  <w:comment w:id="8" w:author="Mckindsey, Chris" w:date="2020-04-02T13:39:00Z" w:initials="MC">
    <w:p>
      <w:r>
        <w:rPr>
          <w:rFonts w:eastAsia="DejaVu Sans" w:cs="DejaVu Sans"/>
          <w:kern w:val="0"/>
          <w:lang w:val="en-US" w:eastAsia="en-US" w:bidi="en-US"/>
        </w:rPr>
        <w:t>Perhaps “were”, depending on rest of sentence…</w:t>
      </w:r>
    </w:p>
  </w:comment>
  <w:comment w:id="9" w:author="Goldsmit, Jesica" w:date="2020-04-01T10:46:00Z" w:initials="GJ">
    <w:p>
      <w:r>
        <w:rPr>
          <w:rFonts w:eastAsia="DejaVu Sans" w:cs="DejaVu Sans"/>
          <w:kern w:val="0"/>
          <w:lang w:val="en-US" w:eastAsia="en-US" w:bidi="en-US"/>
        </w:rPr>
        <w:t>Add the explanation of the other evaluation statistic that will be included.</w:t>
      </w:r>
    </w:p>
  </w:comment>
  <w:comment w:id="10" w:author="Goldsmit, Jesica" w:date="2020-04-02T09:23:00Z" w:initials="GJ">
    <w:p>
      <w:r>
        <w:rPr>
          <w:rFonts w:eastAsia="DejaVu Sans" w:cs="DejaVu Sans"/>
          <w:kern w:val="0"/>
          <w:lang w:val="en-US" w:eastAsia="en-US" w:bidi="en-US"/>
        </w:rPr>
        <w:t>If all models are &gt;0.7, they will all be included and this sentence deleted.</w:t>
      </w:r>
    </w:p>
  </w:comment>
  <w:comment w:id="11" w:author="Mckindsey, Chris" w:date="2020-04-02T13:43:00Z" w:initials="MC">
    <w:p>
      <w:r>
        <w:rPr>
          <w:rFonts w:eastAsia="DejaVu Sans" w:cs="DejaVu Sans"/>
          <w:kern w:val="0"/>
          <w:lang w:val="en-US" w:eastAsia="en-US" w:bidi="en-US"/>
        </w:rPr>
        <w:t xml:space="preserve">Not sure of this. Do you have a reference that suggests this to be so? </w:t>
      </w:r>
    </w:p>
  </w:comment>
  <w:comment w:id="12" w:author="Howland, Kimberly" w:date="2020-04-02T11:42:00Z" w:initials="HK">
    <w:p>
      <w:r>
        <w:rPr>
          <w:rFonts w:eastAsia="DejaVu Sans" w:cs="DejaVu Sans"/>
          <w:kern w:val="0"/>
          <w:lang w:val="en-US" w:eastAsia="en-US" w:bidi="en-US"/>
        </w:rPr>
        <w:t>If there is a way to illustrate individual model results as well as variation/deviations among the models,  this would be interesting in addition to just seeing the final averaged ensemble projection (maybe some of this could be in supplementary material?)</w:t>
      </w:r>
    </w:p>
  </w:comment>
  <w:comment w:id="13" w:author="Unknown Author" w:date="2020-04-07T15:11:24Z" w:initials="">
    <w:p>
      <w:r>
        <w:rPr>
          <w:rFonts w:eastAsia="Noto Serif CJK SC" w:cs="Lohit Devanagari"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CA"/>
        </w:rPr>
        <w:t>Reply to Howland, Kimberly (2020-04-02, 11:42): "..."</w:t>
      </w:r>
    </w:p>
    <w:p>
      <w:r>
        <w:rPr>
          <w:rFonts w:eastAsia="DejaVu Sans" w:cs="DejaVu Sans"/>
          <w:kern w:val="0"/>
          <w:sz w:val="20"/>
          <w:lang w:val="en-CA" w:eastAsia="zh-CN" w:bidi="hi-IN"/>
        </w:rPr>
        <w:t>This can be done.</w:t>
      </w:r>
    </w:p>
  </w:comment>
  <w:comment w:id="14" w:author="Unknown Author" w:date="2020-04-02T11:49:00Z" w:initials="">
    <w:p>
      <w:r>
        <w:rPr>
          <w:rFonts w:eastAsia="DejaVu Sans" w:cs="DejaVu Sans"/>
          <w:i/>
          <w:kern w:val="0"/>
          <w:sz w:val="16"/>
          <w:lang w:val="en-US" w:eastAsia="en-US" w:bidi="en-US"/>
        </w:rPr>
        <w:t>Reply to Goldsmit, Jesica (2020-04-02, 09:40): "..."</w:t>
      </w:r>
    </w:p>
    <w:p>
      <w:r>
        <w:rPr>
          <w:rFonts w:eastAsia="DejaVu Sans" w:cs="DejaVu Sans"/>
          <w:kern w:val="0"/>
          <w:sz w:val="20"/>
          <w:lang w:val="en-US" w:eastAsia="en-US" w:bidi="en-US"/>
        </w:rPr>
        <w:t>It’s a straightforward idea, but a bit tricky to say clearly.</w:t>
      </w:r>
    </w:p>
  </w:comment>
  <w:comment w:id="15" w:author="Goldsmit, Jesica" w:date="2020-04-02T11:27:00Z" w:initials="GJ">
    <w:p>
      <w:r>
        <w:rPr>
          <w:rFonts w:eastAsia="DejaVu Sans" w:cs="DejaVu Sans"/>
          <w:kern w:val="0"/>
          <w:lang w:val="en-US" w:eastAsia="en-US" w:bidi="en-US"/>
        </w:rPr>
        <w:t>Yes, difficult to say it without getting lost. Kim, Chris and Phil: do you get what was done here? Is it clearly explained?</w:t>
      </w:r>
    </w:p>
    <w:p>
      <w:r>
        <w:rPr>
          <w:rFonts w:eastAsia="DejaVu Sans" w:cs="DejaVu Sans"/>
          <w:kern w:val="0"/>
          <w:lang w:val="en-US" w:eastAsia="en-US" w:bidi="en-US"/>
        </w:rPr>
      </w:r>
    </w:p>
    <w:p>
      <w:r>
        <w:rPr>
          <w:rFonts w:eastAsia="DejaVu Sans" w:cs="DejaVu Sans"/>
          <w:kern w:val="0"/>
          <w:lang w:val="en-US" w:eastAsia="en-US" w:bidi="en-US"/>
        </w:rPr>
        <w:t>I think you explained it well – I made a couple minor edits to make it clearer.</w:t>
      </w:r>
    </w:p>
  </w:comment>
  <w:comment w:id="16" w:author="Unknown Author" w:date="2020-04-07T15:11:06Z" w:initials="">
    <w:p>
      <w:r>
        <w:rPr>
          <w:rFonts w:eastAsia="Noto Serif CJK SC" w:cs="Lohit Devanagari"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US"/>
        </w:rPr>
        <w:t>Reply to Goldsmit, Jesica (2020-04-02, 11:27): "..."</w:t>
      </w:r>
    </w:p>
    <w:p>
      <w:r>
        <w:rPr>
          <w:rFonts w:eastAsia="DejaVu Sans" w:cs="DejaVu Sans"/>
          <w:kern w:val="0"/>
          <w:sz w:val="20"/>
          <w:lang w:val="en-US" w:eastAsia="zh-CN" w:bidi="hi-IN"/>
        </w:rPr>
        <w:t>I think this is clear now.</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nsolas">
    <w:charset w:val="01"/>
    <w:family w:val="roman"/>
    <w:pitch w:val="variable"/>
  </w:font>
  <w:font w:name="Times New Roman">
    <w:charset w:val="01"/>
    <w:family w:val="roman"/>
    <w:pitch w:val="variable"/>
  </w:font>
  <w:font w:name="Consolas">
    <w:charset w:val="01"/>
    <w:family w:val="swiss"/>
    <w:pitch w:val="fixed"/>
  </w:font>
</w:fonts>
</file>

<file path=word/settings.xml><?xml version="1.0" encoding="utf-8"?>
<w:settings xmlns:w="http://schemas.openxmlformats.org/wordprocessingml/2006/main">
  <w:zoom w:percent="150"/>
  <w:trackRevision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CA"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2"/>
      <w:sz w:val="24"/>
      <w:szCs w:val="24"/>
      <w:lang w:val="en-CA"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dd2292"/>
    <w:rPr>
      <w:sz w:val="16"/>
      <w:szCs w:val="16"/>
    </w:rPr>
  </w:style>
  <w:style w:type="character" w:styleId="CommentTextChar" w:customStyle="1">
    <w:name w:val="Comment Text Char"/>
    <w:basedOn w:val="DefaultParagraphFont"/>
    <w:link w:val="CommentText"/>
    <w:uiPriority w:val="99"/>
    <w:semiHidden/>
    <w:qFormat/>
    <w:rsid w:val="00dd2292"/>
    <w:rPr>
      <w:rFonts w:cs="Mangal"/>
      <w:szCs w:val="18"/>
    </w:rPr>
  </w:style>
  <w:style w:type="character" w:styleId="CommentSubjectChar" w:customStyle="1">
    <w:name w:val="Comment Subject Char"/>
    <w:basedOn w:val="CommentTextChar"/>
    <w:link w:val="CommentSubject"/>
    <w:uiPriority w:val="99"/>
    <w:semiHidden/>
    <w:qFormat/>
    <w:rsid w:val="00dd2292"/>
    <w:rPr>
      <w:rFonts w:cs="Mangal"/>
      <w:b/>
      <w:bCs/>
      <w:szCs w:val="18"/>
    </w:rPr>
  </w:style>
  <w:style w:type="character" w:styleId="BalloonTextChar" w:customStyle="1">
    <w:name w:val="Balloon Text Char"/>
    <w:basedOn w:val="DefaultParagraphFont"/>
    <w:link w:val="BalloonText"/>
    <w:uiPriority w:val="99"/>
    <w:semiHidden/>
    <w:qFormat/>
    <w:rsid w:val="00dd2292"/>
    <w:rPr>
      <w:rFonts w:ascii="Segoe UI" w:hAnsi="Segoe UI" w:cs="Mangal"/>
      <w:sz w:val="18"/>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paragraph" w:styleId="Annotationtext">
    <w:name w:val="annotation text"/>
    <w:basedOn w:val="Normal"/>
    <w:link w:val="CommentTextChar"/>
    <w:uiPriority w:val="99"/>
    <w:semiHidden/>
    <w:unhideWhenUsed/>
    <w:qFormat/>
    <w:rsid w:val="00dd229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dd2292"/>
    <w:pPr/>
    <w:rPr>
      <w:b/>
      <w:bCs/>
    </w:rPr>
  </w:style>
  <w:style w:type="paragraph" w:styleId="BalloonText">
    <w:name w:val="Balloon Text"/>
    <w:basedOn w:val="Normal"/>
    <w:link w:val="BalloonTextChar"/>
    <w:uiPriority w:val="99"/>
    <w:semiHidden/>
    <w:unhideWhenUsed/>
    <w:qFormat/>
    <w:rsid w:val="00dd2292"/>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LibreOffice/6.3.5.2$Linux_X86_64 LibreOffice_project/30$Build-2</Application>
  <Pages>2</Pages>
  <Words>1296</Words>
  <Characters>7012</Characters>
  <CharactersWithSpaces>8299</CharactersWithSpaces>
  <Paragraphs>7</Paragraphs>
  <Company>DFO-MPO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2020-04-02T17:49:00Z</dcterms:created>
  <dc:creator>Goldsmit, Jesica</dc:creator>
  <dc:description/>
  <dc:language>en-CA</dc:language>
  <cp:lastModifiedBy/>
  <dcterms:modified xsi:type="dcterms:W3CDTF">2020-04-07T15:11:40Z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DFO-MPO</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MSIP_Label_1bfb733f-faef-464c-9b6d-731b56f94973_ActionId">
    <vt:lpwstr>069b2fd6-6da9-4cc0-aced-00005f06a54b</vt:lpwstr>
  </property>
  <property fmtid="{D5CDD505-2E9C-101B-9397-08002B2CF9AE}" pid="8" name="MSIP_Label_1bfb733f-faef-464c-9b6d-731b56f94973_Enabled">
    <vt:lpwstr>true</vt:lpwstr>
  </property>
  <property fmtid="{D5CDD505-2E9C-101B-9397-08002B2CF9AE}" pid="9" name="MSIP_Label_1bfb733f-faef-464c-9b6d-731b56f94973_Method">
    <vt:lpwstr>Standard</vt:lpwstr>
  </property>
  <property fmtid="{D5CDD505-2E9C-101B-9397-08002B2CF9AE}" pid="10" name="MSIP_Label_1bfb733f-faef-464c-9b6d-731b56f94973_Name">
    <vt:lpwstr>Unclass - Non-Classifié</vt:lpwstr>
  </property>
  <property fmtid="{D5CDD505-2E9C-101B-9397-08002B2CF9AE}" pid="11" name="MSIP_Label_1bfb733f-faef-464c-9b6d-731b56f94973_SetDate">
    <vt:lpwstr>2020-04-02T17:49:03Z</vt:lpwstr>
  </property>
  <property fmtid="{D5CDD505-2E9C-101B-9397-08002B2CF9AE}" pid="12" name="MSIP_Label_1bfb733f-faef-464c-9b6d-731b56f94973_SiteId">
    <vt:lpwstr>1594fdae-a1d9-4405-915d-011467234338</vt:lpwstr>
  </property>
  <property fmtid="{D5CDD505-2E9C-101B-9397-08002B2CF9AE}" pid="13" name="ScaleCrop">
    <vt:bool>0</vt:bool>
  </property>
  <property fmtid="{D5CDD505-2E9C-101B-9397-08002B2CF9AE}" pid="14" name="ShareDoc">
    <vt:bool>0</vt:bool>
  </property>
</Properties>
</file>